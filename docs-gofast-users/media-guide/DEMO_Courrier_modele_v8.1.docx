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before="0" w:after="0" w:line="240" w:lineRule="auto"/>
        <w:rPr>
          <w:color w:val="404040"/>
        </w:rPr>
      </w:pPr>
      <w:r>
        <w:rPr>
          <w:color w:val="404040" w:themeColor="text1" w:themeTint="BF"/>
          <w:highlight w:val="none"/>
        </w:rPr>
      </w:r>
      <w:r/>
    </w:p>
    <w:p>
      <w:pPr>
        <w:jc w:val="left"/>
        <w:spacing w:before="0" w:after="0" w:line="240" w:lineRule="auto"/>
        <w:rPr>
          <w:color w:val="404040"/>
          <w:highlight w:val="none"/>
        </w:rPr>
      </w:pPr>
      <w:r>
        <w:rPr>
          <w:b/>
          <w:color w:val="404040" w:themeColor="text1" w:themeTint="BF"/>
        </w:rPr>
        <w:t xml:space="preserve">Ceo-Vison SAS</w:t>
      </w:r>
      <w:r/>
    </w:p>
    <w:p>
      <w:pPr>
        <w:jc w:val="lef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  <w:t xml:space="preserve">Alliance - Porte A, </w:t>
      </w:r>
      <w:r/>
    </w:p>
    <w:p>
      <w:pPr>
        <w:jc w:val="lef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  <w:t xml:space="preserve">178 rue des Frères Lumière</w:t>
      </w:r>
      <w:r>
        <w:rPr>
          <w:color w:val="404040" w:themeColor="text1" w:themeTint="BF"/>
        </w:rPr>
        <w:br/>
        <w:t xml:space="preserve">74160 Archamps Technopole </w:t>
      </w:r>
      <w:r/>
    </w:p>
    <w:p>
      <w:pPr>
        <w:jc w:val="lef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  <w:t xml:space="preserve">FRANCE </w:t>
      </w:r>
      <w:r/>
    </w:p>
    <w:p>
      <w:pPr>
        <w:jc w:val="right"/>
        <w:spacing w:before="0" w:after="0" w:line="240" w:lineRule="auto"/>
        <w:rPr>
          <w:color w:val="404040"/>
        </w:rPr>
      </w:pPr>
      <w:r>
        <w:rPr>
          <w:b/>
          <w:color w:val="404040" w:themeColor="text1" w:themeTint="BF"/>
        </w:rPr>
        <w:t xml:space="preserve">Nom Destinataires</w:t>
      </w:r>
      <w:r/>
    </w:p>
    <w:p>
      <w:pPr>
        <w:jc w:val="righ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  <w:t xml:space="preserve">Adresse</w:t>
      </w:r>
      <w:r/>
    </w:p>
    <w:p>
      <w:pPr>
        <w:jc w:val="righ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</w:r>
      <w:r>
        <w:rPr>
          <w:color w:val="404040" w:themeColor="text1" w:themeTint="BF"/>
        </w:rPr>
        <w:t xml:space="preserve">Ville Destinataire  </w:t>
      </w:r>
      <w:r/>
    </w:p>
    <w:p>
      <w:pPr>
        <w:jc w:val="right"/>
        <w:spacing w:before="0" w:after="0" w:line="240" w:lineRule="auto"/>
        <w:rPr>
          <w:color w:val="404040"/>
        </w:rPr>
      </w:pPr>
      <w:r>
        <w:rPr>
          <w:color w:val="404040" w:themeColor="text1" w:themeTint="BF"/>
        </w:rPr>
        <w:t xml:space="preserve">PAYS DESTINATAIRE </w:t>
      </w:r>
      <w:r/>
    </w:p>
    <w:p>
      <w:pPr>
        <w:rPr>
          <w:color w:val="404040"/>
        </w:rPr>
      </w:pPr>
      <w:r>
        <w:rPr>
          <w:color w:val="404040"/>
        </w:rPr>
      </w:r>
      <w:r/>
    </w:p>
    <w:p>
      <w:pPr>
        <w:ind w:right="1133"/>
        <w:jc w:val="right"/>
        <w:rPr>
          <w:color w:val="404040"/>
          <w:highlight w:val="none"/>
        </w:rPr>
      </w:pPr>
      <w:r>
        <w:rPr>
          <w:color w:val="404040" w:themeColor="text1" w:themeTint="BF"/>
        </w:rPr>
        <w:t xml:space="preserve">Le </w:t>
      </w:r>
      <w:r>
        <w:rPr>
          <w:color w:val="404040" w:themeColor="text1" w:themeTint="BF"/>
        </w:rPr>
        <w:t xml:space="preserve">XXXXXXX</w:t>
      </w:r>
      <w:r>
        <w:rPr>
          <w:color w:val="404040"/>
        </w:rPr>
        <w:t xml:space="preserve">,</w:t>
      </w:r>
      <w:r/>
    </w:p>
    <w:p>
      <w:pPr>
        <w:ind w:right="1133"/>
        <w:jc w:val="right"/>
        <w:rPr>
          <w:color w:val="404040"/>
        </w:rPr>
      </w:pPr>
      <w:r>
        <w:rPr>
          <w:color w:val="404040"/>
          <w:highlight w:val="none"/>
        </w:rPr>
      </w:r>
      <w:r/>
    </w:p>
    <w:p>
      <w:pPr>
        <w:rPr>
          <w:color w:val="404040"/>
          <w:highlight w:val="none"/>
        </w:rPr>
      </w:pPr>
      <w:r>
        <w:rPr>
          <w:color w:val="404040" w:themeColor="text1" w:themeTint="BF"/>
        </w:rPr>
        <w:t xml:space="preserve">Cher Monsieur</w:t>
      </w:r>
      <w:r>
        <w:rPr>
          <w:color w:val="404040" w:themeColor="text1" w:themeTint="BF"/>
        </w:rPr>
        <w:t xml:space="preserve"> Potter Christopher, Chers membres du Comité</w:t>
      </w:r>
      <w:r>
        <w:rPr>
          <w:color w:val="404040" w:themeColor="text1" w:themeTint="BF"/>
          <w:highlight w:val="none"/>
        </w:rPr>
        <w:t xml:space="preserve"> </w:t>
      </w:r>
      <w:r>
        <w:rPr>
          <w:highlight w:val="none"/>
        </w:rPr>
        <w:t xml:space="preserve">XXXXXXXXXXXX</w:t>
      </w:r>
      <w:r>
        <w:rPr>
          <w:highlight w:val="none"/>
        </w:rPr>
        <w:t xml:space="preserve">,</w:t>
      </w:r>
      <w:r/>
    </w:p>
    <w:p>
      <w:pPr>
        <w:rPr>
          <w:color w:val="404040"/>
        </w:rPr>
      </w:pPr>
      <w:r>
        <w:rPr>
          <w:color w:val="404040"/>
        </w:rPr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 : ajouter ...</w:t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</w:t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</w:t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</w:t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</w:t>
      </w:r>
      <w:r/>
    </w:p>
    <w:p>
      <w:pPr>
        <w:rPr>
          <w:color w:val="404040"/>
        </w:rPr>
      </w:pPr>
      <w:r>
        <w:rPr>
          <w:color w:val="404040" w:themeColor="text1" w:themeTint="BF"/>
        </w:rPr>
        <w:t xml:space="preserve">Corps du message</w:t>
      </w:r>
      <w:r/>
    </w:p>
    <w:p>
      <w:pPr>
        <w:rPr>
          <w:color w:val="404040"/>
        </w:rPr>
      </w:pPr>
      <w:r>
        <w:rPr>
          <w:color w:val="404040"/>
        </w:rPr>
      </w:r>
      <w:r/>
    </w:p>
    <w:p>
      <w:pPr>
        <w:rPr>
          <w:color w:val="404040"/>
        </w:rPr>
      </w:pPr>
      <w:r>
        <w:rPr>
          <w:color w:val="404040"/>
        </w:rPr>
      </w:r>
      <w:r/>
    </w:p>
    <w:p>
      <w:pPr>
        <w:ind w:firstLine="284"/>
        <w:rPr>
          <w:color w:val="404040"/>
        </w:rPr>
      </w:pPr>
      <w:r>
        <w:rPr>
          <w:color w:val="404040" w:themeColor="text1" w:themeTint="BF"/>
        </w:rPr>
        <w:t xml:space="preserve">Nous restons à votre disposition et nous vous souhaitons une bonne lecture.</w:t>
      </w:r>
      <w:r/>
    </w:p>
    <w:p>
      <w:pPr>
        <w:jc w:val="right"/>
        <w:rPr>
          <w:color w:val="404040"/>
        </w:rPr>
      </w:pPr>
      <w:r>
        <w:rPr>
          <w:color w:val="404040"/>
        </w:rPr>
      </w:r>
      <w:r/>
    </w:p>
    <w:p>
      <w:pPr>
        <w:jc w:val="right"/>
        <w:rPr>
          <w:color w:val="404040"/>
        </w:rPr>
      </w:pPr>
      <w:r>
        <w:rPr>
          <w:color w:val="404040"/>
        </w:rPr>
      </w:r>
      <w:r/>
    </w:p>
    <w:p>
      <w:pPr>
        <w:ind w:firstLine="5387"/>
        <w:jc w:val="left"/>
        <w:rPr>
          <w:color w:val="404040"/>
        </w:rPr>
      </w:pPr>
      <w:r>
        <w:rPr>
          <w:color w:val="404040"/>
        </w:rPr>
      </w:r>
      <w:r/>
    </w:p>
    <w:p>
      <w:pPr>
        <w:ind w:firstLine="5387"/>
        <w:jc w:val="left"/>
        <w:rPr>
          <w:color w:val="404040"/>
          <w:highlight w:val="none"/>
        </w:rPr>
      </w:pPr>
      <w:r>
        <w:rPr>
          <w:color w:val="404040" w:themeColor="text1" w:themeTint="BF"/>
          <w:highlight w:val="none"/>
        </w:rPr>
        <w:t xml:space="preserve">Signataire / L’équipe de CEO-Vision S.A.S.</w:t>
      </w:r>
      <w:r/>
    </w:p>
    <w:p>
      <w:pPr>
        <w:ind w:firstLine="5387"/>
        <w:jc w:val="left"/>
        <w:rPr>
          <w:color w:val="404040"/>
        </w:rPr>
      </w:pPr>
      <w:r>
        <w:rPr>
          <w:color w:val="40404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8" w:right="1134" w:bottom="1418" w:left="1134" w:header="567" w:footer="17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Symbol">
    <w:panose1 w:val="05010000000000000000"/>
  </w:font>
  <w:font w:name="Courier New">
    <w:panose1 w:val="02070309020205020404"/>
  </w:font>
  <w:font w:name="Mangal">
    <w:panose1 w:val="02030602050306030303"/>
  </w:font>
  <w:font w:name="MS Mincho">
    <w:panose1 w:val="02020603050405090304"/>
  </w:font>
  <w:font w:name="Tahoma">
    <w:panose1 w:val="020B0604030504040204"/>
  </w:font>
  <w:font w:name="Cambria">
    <w:panose1 w:val="02040803050406030204"/>
  </w:font>
  <w:font w:name="Wingdings">
    <w:panose1 w:val="05000000000000000000"/>
  </w:font>
  <w:font w:name="Liberation Sans">
    <w:panose1 w:val="020B0604020202020204"/>
  </w:font>
  <w:font w:name="Century Gothic">
    <w:panose1 w:val="020B0502020202020204"/>
  </w:font>
  <w:font w:name="Verdana">
    <w:panose1 w:val="020B0604030504040204"/>
  </w:font>
  <w:font w:name="HandelGothic BT">
    <w:panose1 w:val="04030805030B02020C03"/>
  </w:font>
  <w:font w:name="Calibri">
    <w:panose1 w:val="020F0502020204030204"/>
  </w:font>
  <w:font w:name="Arial">
    <w:panose1 w:val="020B0604020202020204"/>
  </w:font>
  <w:font w:name="SimSun">
    <w:panose1 w:val="02020603020101020101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before="0" w:after="0" w:line="240" w:lineRule="auto"/>
      <w:widowControl w:val="off"/>
      <w:rPr>
        <w:rFonts w:cs="Mangal" w:eastAsia="SimSun"/>
        <w:b/>
        <w:color w:val="auto"/>
        <w:sz w:val="18"/>
        <w:szCs w:val="16"/>
        <w:lang w:val="en-US" w:bidi="hi-IN" w:eastAsia="zh-CN"/>
      </w:rPr>
    </w:pPr>
    <w:r>
      <w:rPr>
        <w:rFonts w:cs="Mangal" w:eastAsia="SimSun"/>
        <w:b/>
        <w:color w:val="auto"/>
        <w:sz w:val="18"/>
        <w:szCs w:val="16"/>
        <w:lang w:val="en-US" w:bidi="hi-IN" w:eastAsia="zh-CN"/>
      </w:rPr>
      <w:t xml:space="preserve">CEO-Vision S.A.S. </w:t>
    </w:r>
    <w:r/>
  </w:p>
  <w:p>
    <w:pPr>
      <w:jc w:val="center"/>
      <w:spacing w:before="0" w:after="0" w:line="240" w:lineRule="auto"/>
      <w:widowControl w:val="off"/>
      <w:rPr>
        <w:rFonts w:cs="Mangal" w:eastAsia="SimSun"/>
        <w:color w:val="auto"/>
        <w:sz w:val="18"/>
        <w:szCs w:val="16"/>
        <w:lang w:bidi="hi-IN" w:eastAsia="zh-CN"/>
      </w:rPr>
    </w:pPr>
    <w:r>
      <w:rPr>
        <w:rFonts w:cs="Mangal" w:eastAsia="SimSun"/>
        <w:color w:val="auto"/>
        <w:sz w:val="18"/>
        <w:szCs w:val="16"/>
        <w:lang w:bidi="hi-IN" w:eastAsia="zh-CN"/>
      </w:rPr>
      <w:t xml:space="preserve">SIRET 53493668700027</w:t>
    </w:r>
    <w:r/>
  </w:p>
  <w:p>
    <w:pPr>
      <w:jc w:val="center"/>
      <w:spacing w:before="0" w:after="0" w:line="240" w:lineRule="auto"/>
      <w:widowControl w:val="off"/>
      <w:rPr>
        <w:rFonts w:cs="Mangal" w:eastAsia="SimSun"/>
        <w:color w:val="auto"/>
        <w:sz w:val="18"/>
        <w:szCs w:val="16"/>
        <w:lang w:bidi="hi-IN" w:eastAsia="zh-CN"/>
      </w:rPr>
    </w:pPr>
    <w:r>
      <w:rPr>
        <w:rFonts w:cs="Mangal" w:eastAsia="SimSun"/>
        <w:color w:val="auto"/>
        <w:sz w:val="18"/>
        <w:szCs w:val="16"/>
        <w:lang w:bidi="hi-IN" w:eastAsia="zh-CN"/>
      </w:rPr>
      <w:t xml:space="preserve">Immeuble Alliance, Entrée A, 74160 Archamps Technopole, France</w:t>
    </w:r>
    <w:r/>
  </w:p>
  <w:p>
    <w:pPr>
      <w:jc w:val="center"/>
      <w:spacing w:before="0" w:after="0" w:line="240" w:lineRule="auto"/>
      <w:widowControl w:val="off"/>
      <w:rPr>
        <w:rFonts w:cs="Mangal" w:eastAsia="SimSun"/>
        <w:color w:val="auto"/>
        <w:sz w:val="18"/>
        <w:szCs w:val="16"/>
        <w:lang w:bidi="hi-IN" w:eastAsia="zh-CN"/>
      </w:rPr>
    </w:pPr>
    <w:r>
      <w:rPr>
        <w:rFonts w:cs="Mangal" w:eastAsia="SimSun"/>
        <w:color w:val="auto"/>
        <w:sz w:val="18"/>
        <w:szCs w:val="16"/>
        <w:lang w:bidi="hi-IN" w:eastAsia="zh-CN"/>
      </w:rPr>
      <w:t xml:space="preserve">Tél : +33 (0)972 236 057 | </w:t>
    </w:r>
    <w:r>
      <w:rPr>
        <w:rFonts w:cs="Mangal" w:eastAsia="SimSun"/>
        <w:color w:val="auto"/>
        <w:sz w:val="18"/>
        <w:szCs w:val="16"/>
        <w:lang w:bidi="hi-IN" w:eastAsia="zh-CN"/>
      </w:rPr>
      <w:t xml:space="preserve">Email : info@ceo-vision.com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>
      <w:rPr>
        <w:rFonts w:ascii="Segoe UI" w:hAnsi="Segoe UI" w:cs="Mangal" w:eastAsia="SimSun"/>
        <w:color w:val="auto"/>
        <w:sz w:val="24"/>
        <w:szCs w:val="24"/>
        <w:lang w:eastAsia="fr-FR"/>
      </w:rPr>
    </w:r>
    <w:del w:id="0" w:author="Yelena Yevtykhova" w:date="2022-04-12T16:10:41Z" oouserid="yyevtykhova">
      <w:r>
        <w:rPr>
          <w:rFonts w:ascii="Segoe UI" w:hAnsi="Segoe UI" w:cs="Mangal" w:eastAsia="SimSun"/>
          <w:color w:val="auto"/>
          <w:sz w:val="24"/>
          <w:szCs w:val="24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70266" cy="95977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9485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"/>
                        <a:stretch/>
                      </pic:blipFill>
                      <pic:spPr bwMode="auto">
                        <a:xfrm flipH="0" flipV="0">
                          <a:off x="0" y="0"/>
                          <a:ext cx="2770265" cy="959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8.1pt;height:75.6pt;" stroked="false">
                <v:path textboxrect="0,0,0,0"/>
                <v:imagedata r:id="rId1" o:title=""/>
              </v:shape>
            </w:pict>
          </mc:Fallback>
        </mc:AlternateContent>
      </w:r>
    </w:del>
    <w:r>
      <w:rPr>
        <w:rFonts w:ascii="Segoe UI" w:hAnsi="Segoe UI" w:cs="Mangal" w:eastAsia="SimSun"/>
        <w:color w:val="auto"/>
        <w:sz w:val="24"/>
        <w:szCs w:val="24"/>
        <w:lang w:eastAsia="fr-FR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6"/>
      <w:isLgl w:val="false"/>
      <w:suff w:val="tab"/>
      <w:lvlText w:val="%1"/>
      <w:lvlJc w:val="left"/>
      <w:pPr>
        <w:ind w:left="432" w:hanging="430"/>
      </w:pPr>
    </w:lvl>
    <w:lvl w:ilvl="1">
      <w:start w:val="1"/>
      <w:numFmt w:val="decimal"/>
      <w:pStyle w:val="827"/>
      <w:isLgl w:val="false"/>
      <w:suff w:val="tab"/>
      <w:lvlText w:val="%1.%2"/>
      <w:lvlJc w:val="left"/>
      <w:pPr>
        <w:ind w:left="576" w:hanging="574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18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2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6"/>
      </w:pPr>
    </w:lvl>
    <w:lvl w:ilvl="5">
      <w:start w:val="1"/>
      <w:numFmt w:val="decimal"/>
      <w:pStyle w:val="830"/>
      <w:isLgl w:val="false"/>
      <w:suff w:val="tab"/>
      <w:lvlText w:val="%1.%2.%3.%4.%5.%6"/>
      <w:lvlJc w:val="left"/>
      <w:pPr>
        <w:ind w:left="1152" w:hanging="1150"/>
      </w:pPr>
    </w:lvl>
    <w:lvl w:ilvl="6">
      <w:start w:val="1"/>
      <w:numFmt w:val="decimal"/>
      <w:pStyle w:val="831"/>
      <w:isLgl w:val="false"/>
      <w:suff w:val="tab"/>
      <w:lvlText w:val="%1.%2.%3.%4.%5.%6.%7"/>
      <w:lvlJc w:val="left"/>
      <w:pPr>
        <w:ind w:left="1296" w:hanging="1294"/>
      </w:pPr>
    </w:lvl>
    <w:lvl w:ilvl="7">
      <w:start w:val="1"/>
      <w:numFmt w:val="decimal"/>
      <w:pStyle w:val="832"/>
      <w:isLgl w:val="false"/>
      <w:suff w:val="tab"/>
      <w:lvlText w:val="%1.%2.%3.%4.%5.%6.%7.%8"/>
      <w:lvlJc w:val="left"/>
      <w:pPr>
        <w:ind w:left="1440" w:hanging="1438"/>
      </w:pPr>
    </w:lvl>
    <w:lvl w:ilvl="8">
      <w:start w:val="1"/>
      <w:numFmt w:val="decimal"/>
      <w:pStyle w:val="833"/>
      <w:isLgl w:val="false"/>
      <w:suff w:val="tab"/>
      <w:lvlText w:val="%1.%2.%3.%4.%5.%6.%7.%8.%9"/>
      <w:lvlJc w:val="left"/>
      <w:pPr>
        <w:ind w:left="1584" w:hanging="1582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58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7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38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►"/>
      <w:lvlJc w:val="left"/>
      <w:pPr>
        <w:ind w:left="720" w:hanging="358"/>
      </w:pPr>
      <w:rPr>
        <w:rFonts w:ascii="Century Gothic" w:hAnsi="Century Gothic" w:hint="default"/>
        <w:color w:val="3F3F3F"/>
        <w:sz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►"/>
      <w:lvlJc w:val="left"/>
      <w:pPr>
        <w:ind w:left="720" w:hanging="358"/>
      </w:pPr>
      <w:rPr>
        <w:rFonts w:ascii="Century Gothic" w:hAnsi="Century Gothic" w:hint="default"/>
        <w:color w:val="3F3F3F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pStyle w:val="917"/>
      <w:isLgl w:val="false"/>
      <w:suff w:val="tab"/>
      <w:lvlText w:val=""/>
      <w:lvlJc w:val="left"/>
      <w:pPr>
        <w:ind w:left="720" w:hanging="358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58"/>
        <w:tabs>
          <w:tab w:val="left" w:pos="144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58"/>
        <w:tabs>
          <w:tab w:val="left" w:pos="2160" w:leader="none"/>
        </w:tabs>
      </w:pPr>
      <w:rPr>
        <w:rFonts w:ascii="Symbol" w:hAnsi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8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58"/>
        <w:tabs>
          <w:tab w:val="left" w:pos="3600" w:leader="none"/>
        </w:tabs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58"/>
        <w:tabs>
          <w:tab w:val="left" w:pos="432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8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58"/>
        <w:tabs>
          <w:tab w:val="left" w:pos="5760" w:leader="none"/>
        </w:tabs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58"/>
        <w:tabs>
          <w:tab w:val="left" w:pos="6480" w:leader="none"/>
        </w:tabs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pStyle w:val="920"/>
      <w:isLgl w:val="false"/>
      <w:suff w:val="tab"/>
      <w:lvlText w:val=""/>
      <w:lvlJc w:val="left"/>
      <w:pPr>
        <w:ind w:left="720" w:hanging="358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58"/>
        <w:tabs>
          <w:tab w:val="left" w:pos="144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58"/>
        <w:tabs>
          <w:tab w:val="left" w:pos="2160" w:leader="none"/>
        </w:tabs>
      </w:pPr>
      <w:rPr>
        <w:rFonts w:ascii="Symbol" w:hAnsi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8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58"/>
        <w:tabs>
          <w:tab w:val="left" w:pos="3600" w:leader="none"/>
        </w:tabs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58"/>
        <w:tabs>
          <w:tab w:val="left" w:pos="432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8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58"/>
        <w:tabs>
          <w:tab w:val="left" w:pos="5760" w:leader="none"/>
        </w:tabs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58"/>
        <w:tabs>
          <w:tab w:val="left" w:pos="6480" w:leader="none"/>
        </w:tabs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szCs w:val="22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34"/>
    <w:link w:val="825"/>
    <w:uiPriority w:val="9"/>
    <w:rPr>
      <w:rFonts w:ascii="Arial" w:hAnsi="Arial" w:cs="Arial" w:eastAsia="Arial"/>
      <w:sz w:val="40"/>
      <w:szCs w:val="40"/>
    </w:rPr>
  </w:style>
  <w:style w:type="character" w:styleId="693">
    <w:name w:val="Heading 2 Char"/>
    <w:basedOn w:val="834"/>
    <w:link w:val="826"/>
    <w:uiPriority w:val="9"/>
    <w:rPr>
      <w:rFonts w:ascii="Arial" w:hAnsi="Arial" w:cs="Arial" w:eastAsia="Arial"/>
      <w:sz w:val="34"/>
    </w:rPr>
  </w:style>
  <w:style w:type="character" w:styleId="694">
    <w:name w:val="Heading 3 Char"/>
    <w:basedOn w:val="834"/>
    <w:link w:val="827"/>
    <w:uiPriority w:val="9"/>
    <w:rPr>
      <w:rFonts w:ascii="Arial" w:hAnsi="Arial" w:cs="Arial" w:eastAsia="Arial"/>
      <w:sz w:val="30"/>
      <w:szCs w:val="30"/>
    </w:rPr>
  </w:style>
  <w:style w:type="character" w:styleId="695">
    <w:name w:val="Heading 4 Char"/>
    <w:basedOn w:val="834"/>
    <w:link w:val="828"/>
    <w:uiPriority w:val="9"/>
    <w:rPr>
      <w:rFonts w:ascii="Arial" w:hAnsi="Arial" w:cs="Arial" w:eastAsia="Arial"/>
      <w:b/>
      <w:bCs/>
      <w:sz w:val="26"/>
      <w:szCs w:val="26"/>
    </w:rPr>
  </w:style>
  <w:style w:type="character" w:styleId="696">
    <w:name w:val="Heading 5 Char"/>
    <w:basedOn w:val="834"/>
    <w:link w:val="829"/>
    <w:uiPriority w:val="9"/>
    <w:rPr>
      <w:rFonts w:ascii="Arial" w:hAnsi="Arial" w:cs="Arial" w:eastAsia="Arial"/>
      <w:b/>
      <w:bCs/>
      <w:sz w:val="24"/>
      <w:szCs w:val="24"/>
    </w:rPr>
  </w:style>
  <w:style w:type="character" w:styleId="697">
    <w:name w:val="Heading 6 Char"/>
    <w:basedOn w:val="834"/>
    <w:link w:val="830"/>
    <w:uiPriority w:val="9"/>
    <w:rPr>
      <w:rFonts w:ascii="Arial" w:hAnsi="Arial" w:cs="Arial" w:eastAsia="Arial"/>
      <w:b/>
      <w:bCs/>
      <w:sz w:val="22"/>
      <w:szCs w:val="22"/>
    </w:rPr>
  </w:style>
  <w:style w:type="character" w:styleId="698">
    <w:name w:val="Heading 7 Char"/>
    <w:basedOn w:val="834"/>
    <w:link w:val="8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8 Char"/>
    <w:basedOn w:val="834"/>
    <w:link w:val="832"/>
    <w:uiPriority w:val="9"/>
    <w:rPr>
      <w:rFonts w:ascii="Arial" w:hAnsi="Arial" w:cs="Arial" w:eastAsia="Arial"/>
      <w:i/>
      <w:iCs/>
      <w:sz w:val="22"/>
      <w:szCs w:val="22"/>
    </w:rPr>
  </w:style>
  <w:style w:type="character" w:styleId="700">
    <w:name w:val="Heading 9 Char"/>
    <w:basedOn w:val="834"/>
    <w:link w:val="833"/>
    <w:uiPriority w:val="9"/>
    <w:rPr>
      <w:rFonts w:ascii="Arial" w:hAnsi="Arial" w:cs="Arial" w:eastAsia="Arial"/>
      <w:i/>
      <w:iCs/>
      <w:sz w:val="21"/>
      <w:szCs w:val="21"/>
    </w:rPr>
  </w:style>
  <w:style w:type="character" w:styleId="701">
    <w:name w:val="Title Char"/>
    <w:basedOn w:val="834"/>
    <w:link w:val="873"/>
    <w:uiPriority w:val="10"/>
    <w:rPr>
      <w:sz w:val="48"/>
      <w:szCs w:val="48"/>
    </w:rPr>
  </w:style>
  <w:style w:type="character" w:styleId="702">
    <w:name w:val="Subtitle Char"/>
    <w:basedOn w:val="834"/>
    <w:link w:val="862"/>
    <w:uiPriority w:val="11"/>
    <w:rPr>
      <w:sz w:val="24"/>
      <w:szCs w:val="24"/>
    </w:rPr>
  </w:style>
  <w:style w:type="character" w:styleId="703">
    <w:name w:val="Quote Char"/>
    <w:link w:val="837"/>
    <w:uiPriority w:val="29"/>
    <w:rPr>
      <w:i/>
    </w:rPr>
  </w:style>
  <w:style w:type="character" w:styleId="704">
    <w:name w:val="Intense Quote Char"/>
    <w:link w:val="838"/>
    <w:uiPriority w:val="30"/>
    <w:rPr>
      <w:i/>
    </w:rPr>
  </w:style>
  <w:style w:type="character" w:styleId="705">
    <w:name w:val="Header Char"/>
    <w:basedOn w:val="834"/>
    <w:link w:val="871"/>
    <w:uiPriority w:val="99"/>
  </w:style>
  <w:style w:type="character" w:styleId="706">
    <w:name w:val="Footer Char"/>
    <w:basedOn w:val="834"/>
    <w:link w:val="870"/>
    <w:uiPriority w:val="99"/>
  </w:style>
  <w:style w:type="character" w:styleId="707">
    <w:name w:val="Caption Char"/>
    <w:basedOn w:val="866"/>
    <w:link w:val="870"/>
    <w:uiPriority w:val="99"/>
  </w:style>
  <w:style w:type="table" w:styleId="708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7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8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9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0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1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2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814">
    <w:name w:val="endnote text"/>
    <w:basedOn w:val="824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34"/>
    <w:uiPriority w:val="99"/>
    <w:semiHidden/>
    <w:unhideWhenUsed/>
    <w:rPr>
      <w:vertAlign w:val="superscript"/>
    </w:rPr>
  </w:style>
  <w:style w:type="paragraph" w:styleId="817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pPr>
      <w:jc w:val="both"/>
      <w:spacing w:before="120" w:after="120"/>
    </w:pPr>
    <w:rPr>
      <w:rFonts w:ascii="Calibri" w:hAnsi="Calibri" w:eastAsia="Calibri"/>
      <w:color w:val="3F3F3F"/>
      <w:sz w:val="22"/>
      <w:lang w:val="fr-FR" w:eastAsia="en-US"/>
    </w:rPr>
  </w:style>
  <w:style w:type="paragraph" w:styleId="825">
    <w:name w:val="Heading 1"/>
    <w:basedOn w:val="824"/>
    <w:next w:val="824"/>
    <w:uiPriority w:val="9"/>
    <w:qFormat/>
    <w:pPr>
      <w:ind w:left="431" w:hanging="429"/>
      <w:jc w:val="left"/>
      <w:spacing w:before="360" w:after="0" w:line="240" w:lineRule="auto"/>
    </w:pPr>
    <w:rPr>
      <w:rFonts w:ascii="HandelGothic BT" w:hAnsi="HandelGothic BT"/>
      <w:smallCaps/>
      <w:color w:val="F79646" w:themeColor="accent6"/>
      <w:sz w:val="44"/>
      <w:szCs w:val="48"/>
    </w:rPr>
  </w:style>
  <w:style w:type="paragraph" w:styleId="826">
    <w:name w:val="Heading 2"/>
    <w:basedOn w:val="828"/>
    <w:next w:val="824"/>
    <w:uiPriority w:val="9"/>
    <w:unhideWhenUsed/>
    <w:qFormat/>
    <w:pPr>
      <w:numPr>
        <w:numId w:val="1"/>
      </w:numPr>
      <w:ind w:left="431" w:hanging="429"/>
      <w:spacing w:before="360" w:after="240"/>
    </w:pPr>
    <w:rPr>
      <w:rFonts w:ascii="HandelGothic BT" w:hAnsi="HandelGothic BT"/>
      <w:b w:val="0"/>
      <w:i w:val="0"/>
      <w:color w:val="000000" w:themeColor="text1"/>
      <w:sz w:val="28"/>
    </w:rPr>
  </w:style>
  <w:style w:type="paragraph" w:styleId="827">
    <w:name w:val="Heading 3"/>
    <w:basedOn w:val="828"/>
    <w:next w:val="824"/>
    <w:uiPriority w:val="9"/>
    <w:unhideWhenUsed/>
    <w:qFormat/>
    <w:pPr>
      <w:numPr>
        <w:ilvl w:val="1"/>
        <w:numId w:val="1"/>
      </w:numPr>
      <w:ind w:left="425" w:hanging="423"/>
      <w:spacing w:after="200"/>
    </w:pPr>
    <w:rPr>
      <w:rFonts w:ascii="HandelGothic BT" w:hAnsi="HandelGothic BT" w:cs="Liberation Sans"/>
      <w:b w:val="0"/>
      <w:i w:val="0"/>
      <w:color w:val="7F7F7F" w:themeColor="text1" w:themeTint="80"/>
    </w:rPr>
  </w:style>
  <w:style w:type="paragraph" w:styleId="828">
    <w:name w:val="Heading 4"/>
    <w:basedOn w:val="824"/>
    <w:next w:val="824"/>
    <w:uiPriority w:val="9"/>
    <w:unhideWhenUsed/>
    <w:qFormat/>
    <w:pPr>
      <w:ind w:left="862" w:hanging="860"/>
      <w:jc w:val="left"/>
      <w:spacing w:before="240"/>
    </w:pPr>
    <w:rPr>
      <w:b/>
      <w:i/>
      <w:color w:val="F79646" w:themeColor="accent6"/>
      <w:sz w:val="24"/>
    </w:rPr>
  </w:style>
  <w:style w:type="paragraph" w:styleId="829">
    <w:name w:val="Heading 5"/>
    <w:basedOn w:val="920"/>
    <w:next w:val="824"/>
    <w:uiPriority w:val="9"/>
    <w:unhideWhenUsed/>
    <w:qFormat/>
    <w:pPr>
      <w:numPr>
        <w:numId w:val="0"/>
      </w:numPr>
    </w:pPr>
    <w:rPr>
      <w:i/>
    </w:rPr>
  </w:style>
  <w:style w:type="paragraph" w:styleId="830">
    <w:name w:val="Heading 6"/>
    <w:basedOn w:val="824"/>
    <w:next w:val="824"/>
    <w:uiPriority w:val="9"/>
    <w:unhideWhenUsed/>
    <w:pPr>
      <w:numPr>
        <w:ilvl w:val="5"/>
        <w:numId w:val="1"/>
      </w:numPr>
      <w:spacing w:before="240" w:after="60"/>
    </w:pPr>
    <w:rPr>
      <w:rFonts w:eastAsia="Times New Roman"/>
      <w:b/>
      <w:bCs/>
      <w:i/>
      <w:color w:val="F9AD6F"/>
      <w:sz w:val="20"/>
      <w14:textFill>
        <w14:solidFill>
          <w14:srgbClr w14:val="F9AD6F">
            <w14:lumMod w14:val="75000"/>
            <w14:lumOff w14:val="25000"/>
          </w14:srgbClr>
        </w14:solidFill>
      </w14:textFill>
    </w:rPr>
  </w:style>
  <w:style w:type="paragraph" w:styleId="831">
    <w:name w:val="Heading 7"/>
    <w:basedOn w:val="861"/>
    <w:next w:val="824"/>
    <w:uiPriority w:val="9"/>
    <w:unhideWhenUsed/>
    <w:pPr>
      <w:numPr>
        <w:ilvl w:val="6"/>
        <w:numId w:val="1"/>
      </w:numPr>
    </w:pPr>
  </w:style>
  <w:style w:type="paragraph" w:styleId="832">
    <w:name w:val="Heading 8"/>
    <w:basedOn w:val="824"/>
    <w:next w:val="824"/>
    <w:uiPriority w:val="9"/>
    <w:semiHidden/>
    <w:unhideWhenUsed/>
    <w:pPr>
      <w:numPr>
        <w:ilvl w:val="7"/>
        <w:numId w:val="1"/>
      </w:numPr>
      <w:keepLines/>
      <w:keepNext/>
      <w:spacing w:before="40" w:after="0"/>
    </w:pPr>
    <w:rPr>
      <w:rFonts w:ascii="Cambria" w:hAnsi="Cambria" w:cs="Cambria" w:eastAsia="Cambria"/>
      <w:color w:val="000000" w:themeColor="text1"/>
      <w:sz w:val="21"/>
      <w:szCs w:val="21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833">
    <w:name w:val="Heading 9"/>
    <w:basedOn w:val="824"/>
    <w:next w:val="824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</w:pPr>
    <w:rPr>
      <w:rFonts w:ascii="Cambria" w:hAnsi="Cambria" w:cs="Cambria" w:eastAsia="Cambria"/>
      <w:i/>
      <w:iCs/>
      <w:color w:val="000000" w:themeColor="text1"/>
      <w:sz w:val="21"/>
      <w:szCs w:val="21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Quote"/>
    <w:basedOn w:val="824"/>
    <w:next w:val="824"/>
    <w:uiPriority w:val="29"/>
    <w:qFormat/>
    <w:pPr>
      <w:ind w:left="3402"/>
      <w:pBdr>
        <w:left w:val="single" w:color="A6A6A6" w:sz="12" w:space="11"/>
        <w:bottom w:val="single" w:color="A6A6A6" w:sz="12" w:space="3"/>
      </w:pBdr>
    </w:pPr>
    <w:rPr>
      <w:i/>
      <w:color w:val="373737"/>
      <w:sz w:val="18"/>
    </w:rPr>
  </w:style>
  <w:style w:type="paragraph" w:styleId="838">
    <w:name w:val="Intense Quote"/>
    <w:basedOn w:val="824"/>
    <w:next w:val="824"/>
    <w:uiPriority w:val="30"/>
    <w:qFormat/>
    <w:pPr>
      <w:ind w:left="567" w:right="567"/>
      <w:shd w:val="clear" w:color="auto" w:fill="d9d9d9"/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</w:pPr>
    <w:rPr>
      <w:i/>
      <w:color w:val="606060"/>
      <w:sz w:val="19"/>
    </w:rPr>
  </w:style>
  <w:style w:type="table" w:styleId="839">
    <w:name w:val="Lined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40">
    <w:name w:val="Lined - Accent 1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41">
    <w:name w:val="Lined - Accent 2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42">
    <w:name w:val="Lined - Accent 3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43">
    <w:name w:val="Lined - Accent 4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44">
    <w:name w:val="Lined - Accent 5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45">
    <w:name w:val="Lined - Accent 6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46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47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48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49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50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51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52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53">
    <w:name w:val="Bordered &amp; Lined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54">
    <w:name w:val="Bordered &amp; Lined - Accent 1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55">
    <w:name w:val="Bordered &amp; Lined - Accent 2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56">
    <w:name w:val="Bordered &amp; Lined - Accent 3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57">
    <w:name w:val="Bordered &amp; Lined - Accent 4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58">
    <w:name w:val="Bordered &amp; Lined - Accent 5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59">
    <w:name w:val="Bordered &amp; Lined - Accent 6"/>
    <w:basedOn w:val="835"/>
    <w:uiPriority w:val="99"/>
    <w:pPr>
      <w:spacing w:after="0" w:line="240" w:lineRule="auto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60">
    <w:name w:val="Footnote Text Char"/>
    <w:basedOn w:val="834"/>
    <w:uiPriority w:val="99"/>
    <w:semiHidden/>
    <w:rPr>
      <w:sz w:val="20"/>
    </w:rPr>
  </w:style>
  <w:style w:type="paragraph" w:styleId="861">
    <w:name w:val="Paragraphe de liste1"/>
    <w:basedOn w:val="824"/>
    <w:uiPriority w:val="34"/>
    <w:pPr>
      <w:contextualSpacing/>
      <w:ind w:left="720"/>
    </w:pPr>
    <w:rPr>
      <w:color w:val="404040" w:themeColor="text1" w:themeTint="BF"/>
      <w:sz w:val="20"/>
    </w:rPr>
  </w:style>
  <w:style w:type="paragraph" w:styleId="862">
    <w:name w:val="Subtitle"/>
    <w:basedOn w:val="824"/>
    <w:next w:val="824"/>
    <w:uiPriority w:val="11"/>
    <w:qFormat/>
    <w:pPr>
      <w:jc w:val="left"/>
      <w:spacing w:before="0" w:after="480"/>
      <w:shd w:val="clear" w:color="auto" w:fill="7f7f7f"/>
    </w:pPr>
    <w:rPr>
      <w:rFonts w:cs="Liberation Sans"/>
      <w:color w:val="FFFFFF"/>
      <w:spacing w:val="36"/>
      <w:sz w:val="24"/>
      <w:szCs w:val="72"/>
      <w14:textFill>
        <w14:solidFill>
          <w14:srgbClr w14:val="FFFFFF">
            <w14:lumMod w14:val="75000"/>
            <w14:lumOff w14:val="25000"/>
          </w14:srgbClr>
        </w14:solidFill>
      </w14:textFill>
    </w:rPr>
  </w:style>
  <w:style w:type="paragraph" w:styleId="863">
    <w:name w:val="footnote text"/>
    <w:basedOn w:val="824"/>
    <w:uiPriority w:val="99"/>
    <w:unhideWhenUsed/>
    <w:pPr>
      <w:spacing w:after="0" w:line="240" w:lineRule="auto"/>
    </w:pPr>
    <w:rPr>
      <w:color w:val="404040" w:themeColor="text1" w:themeTint="BF"/>
      <w:sz w:val="20"/>
      <w:szCs w:val="20"/>
    </w:rPr>
  </w:style>
  <w:style w:type="paragraph" w:styleId="864">
    <w:name w:val="annotation subject"/>
    <w:basedOn w:val="865"/>
    <w:next w:val="865"/>
    <w:uiPriority w:val="99"/>
    <w:semiHidden/>
    <w:unhideWhenUsed/>
    <w:rPr>
      <w:b/>
      <w:bCs/>
    </w:rPr>
  </w:style>
  <w:style w:type="paragraph" w:styleId="865">
    <w:name w:val="annotation text"/>
    <w:basedOn w:val="824"/>
    <w:uiPriority w:val="99"/>
    <w:unhideWhenUsed/>
    <w:pPr>
      <w:spacing w:line="240" w:lineRule="auto"/>
    </w:pPr>
    <w:rPr>
      <w:color w:val="404040" w:themeColor="text1" w:themeTint="BF"/>
      <w:sz w:val="20"/>
      <w:szCs w:val="20"/>
    </w:rPr>
  </w:style>
  <w:style w:type="paragraph" w:styleId="866">
    <w:name w:val="Caption"/>
    <w:basedOn w:val="824"/>
    <w:next w:val="824"/>
    <w:uiPriority w:val="35"/>
    <w:unhideWhenUsed/>
    <w:pPr>
      <w:spacing w:line="240" w:lineRule="auto"/>
    </w:pPr>
    <w:rPr>
      <w:b/>
      <w:bCs/>
      <w:color w:val="4F81BD"/>
      <w:sz w:val="18"/>
      <w:szCs w:val="18"/>
      <w14:textFill>
        <w14:solidFill>
          <w14:srgbClr w14:val="4F81BD">
            <w14:lumMod w14:val="75000"/>
            <w14:lumOff w14:val="25000"/>
          </w14:srgbClr>
        </w14:solidFill>
      </w14:textFill>
    </w:rPr>
  </w:style>
  <w:style w:type="paragraph" w:styleId="867">
    <w:name w:val="Balloon Text"/>
    <w:basedOn w:val="82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68">
    <w:name w:val="toc 3"/>
    <w:basedOn w:val="824"/>
    <w:next w:val="824"/>
    <w:uiPriority w:val="39"/>
    <w:unhideWhenUsed/>
    <w:qFormat/>
    <w:pPr>
      <w:ind w:left="440"/>
      <w:jc w:val="left"/>
      <w:spacing w:after="100"/>
      <w:tabs>
        <w:tab w:val="left" w:pos="1100" w:leader="none"/>
        <w:tab w:val="right" w:pos="9628" w:leader="none"/>
      </w:tabs>
    </w:pPr>
    <w:rPr>
      <w:rFonts w:eastAsia="MS Mincho"/>
      <w:color w:val="000000"/>
      <w:sz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869">
    <w:name w:val="Normal (Web)"/>
    <w:basedOn w:val="82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MS Mincho"/>
      <w:color w:val="404040" w:themeColor="text1" w:themeTint="BF"/>
      <w:sz w:val="24"/>
      <w:szCs w:val="24"/>
    </w:rPr>
  </w:style>
  <w:style w:type="paragraph" w:styleId="870">
    <w:name w:val="Footer"/>
    <w:basedOn w:val="824"/>
    <w:uiPriority w:val="99"/>
    <w:pPr>
      <w:spacing w:after="0" w:line="240" w:lineRule="auto"/>
      <w:widowControl w:val="off"/>
      <w:tabs>
        <w:tab w:val="center" w:pos="4819" w:leader="none"/>
        <w:tab w:val="right" w:pos="9638" w:leader="none"/>
      </w:tabs>
    </w:pPr>
    <w:rPr>
      <w:rFonts w:ascii="Times New Roman" w:hAnsi="Times New Roman" w:cs="Mangal" w:eastAsia="SimSun"/>
      <w:color w:val="404040" w:themeColor="text1" w:themeTint="BF"/>
      <w:sz w:val="24"/>
      <w:szCs w:val="24"/>
      <w:lang w:eastAsia="zh-CN"/>
    </w:rPr>
  </w:style>
  <w:style w:type="paragraph" w:styleId="871">
    <w:name w:val="Header"/>
    <w:basedOn w:val="824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  <w:rPr>
      <w:color w:val="404040" w:themeColor="text1" w:themeTint="BF"/>
      <w:sz w:val="20"/>
    </w:rPr>
  </w:style>
  <w:style w:type="paragraph" w:styleId="872">
    <w:name w:val="toc 2"/>
    <w:basedOn w:val="824"/>
    <w:next w:val="824"/>
    <w:uiPriority w:val="39"/>
    <w:unhideWhenUsed/>
    <w:qFormat/>
    <w:pPr>
      <w:ind w:left="220"/>
      <w:jc w:val="left"/>
      <w:spacing w:after="100"/>
      <w:tabs>
        <w:tab w:val="left" w:pos="660" w:leader="none"/>
        <w:tab w:val="right" w:pos="9638" w:leader="none"/>
      </w:tabs>
    </w:pPr>
    <w:rPr>
      <w:rFonts w:eastAsia="MS Mincho"/>
      <w:b/>
      <w:color w:val="595959" w:themeColor="text1" w:themeTint="A6"/>
      <w:sz w:val="20"/>
    </w:rPr>
  </w:style>
  <w:style w:type="paragraph" w:styleId="873">
    <w:name w:val="Title"/>
    <w:basedOn w:val="874"/>
    <w:next w:val="824"/>
    <w:uiPriority w:val="10"/>
    <w:qFormat/>
    <w:pPr>
      <w:jc w:val="right"/>
      <w:spacing w:after="240"/>
      <w:tabs>
        <w:tab w:val="center" w:pos="4536" w:leader="none"/>
        <w:tab w:val="right" w:pos="8647" w:leader="none"/>
        <w:tab w:val="left" w:pos="8931" w:leader="none"/>
        <w:tab w:val="clear" w:pos="9354" w:leader="none"/>
      </w:tabs>
      <w:pBdr>
        <w:bottom w:val="none" w:color="auto" w:sz="0" w:space="0"/>
      </w:pBdr>
    </w:pPr>
    <w:rPr>
      <w:rFonts w:ascii="HandelGothic BT" w:hAnsi="HandelGothic BT" w:cs="Liberation Sans"/>
      <w:smallCaps/>
      <w:color w:val="F39534"/>
      <w:sz w:val="52"/>
      <w:szCs w:val="72"/>
      <w14:textFill>
        <w14:solidFill>
          <w14:srgbClr w14:val="F39534">
            <w14:lumMod w14:val="75000"/>
            <w14:lumOff w14:val="25000"/>
          </w14:srgbClr>
        </w14:solidFill>
      </w14:textFill>
    </w:rPr>
  </w:style>
  <w:style w:type="paragraph" w:styleId="874">
    <w:name w:val="Sans interligne1"/>
    <w:basedOn w:val="871"/>
    <w:uiPriority w:val="1"/>
    <w:pPr>
      <w:jc w:val="left"/>
      <w:spacing w:before="0"/>
      <w:tabs>
        <w:tab w:val="left" w:pos="3516" w:leader="none"/>
        <w:tab w:val="clear" w:pos="4536" w:leader="none"/>
        <w:tab w:val="clear" w:pos="9072" w:leader="none"/>
        <w:tab w:val="right" w:pos="9354" w:leader="none"/>
      </w:tabs>
      <w:pBdr>
        <w:bottom w:val="single" w:color="F6993C" w:sz="4" w:space="1"/>
      </w:pBdr>
    </w:pPr>
  </w:style>
  <w:style w:type="paragraph" w:styleId="875">
    <w:name w:val="toc 1"/>
    <w:basedOn w:val="825"/>
    <w:next w:val="824"/>
    <w:uiPriority w:val="39"/>
    <w:unhideWhenUsed/>
    <w:qFormat/>
    <w:pPr>
      <w:spacing w:after="100"/>
      <w:tabs>
        <w:tab w:val="right" w:pos="9638" w:leader="none"/>
      </w:tabs>
    </w:pPr>
    <w:rPr>
      <w:rFonts w:eastAsia="MS Mincho"/>
      <w:color w:val="7F7F7F" w:themeColor="text1" w:themeTint="80"/>
      <w:sz w:val="22"/>
    </w:rPr>
  </w:style>
  <w:style w:type="character" w:styleId="876">
    <w:name w:val="Hyperlink"/>
    <w:uiPriority w:val="99"/>
    <w:unhideWhenUsed/>
    <w:rPr>
      <w:color w:val="0000FF"/>
      <w:u w:val="single"/>
    </w:rPr>
  </w:style>
  <w:style w:type="character" w:styleId="877">
    <w:name w:val="footnote reference"/>
    <w:uiPriority w:val="99"/>
    <w:semiHidden/>
    <w:unhideWhenUsed/>
    <w:rPr>
      <w:vertAlign w:val="superscript"/>
    </w:rPr>
  </w:style>
  <w:style w:type="character" w:styleId="878">
    <w:name w:val="Strong"/>
    <w:uiPriority w:val="22"/>
    <w:qFormat/>
    <w:rPr>
      <w:b/>
    </w:rPr>
  </w:style>
  <w:style w:type="character" w:styleId="879">
    <w:name w:val="annotation reference"/>
    <w:uiPriority w:val="99"/>
    <w:semiHidden/>
    <w:unhideWhenUsed/>
    <w:rPr>
      <w:sz w:val="16"/>
      <w:szCs w:val="16"/>
    </w:rPr>
  </w:style>
  <w:style w:type="character" w:styleId="880">
    <w:name w:val="Emphasis"/>
    <w:uiPriority w:val="20"/>
    <w:qFormat/>
    <w:rPr>
      <w:bCs/>
      <w:i/>
      <w:color w:val="F79646" w:themeColor="accent6"/>
    </w:rPr>
  </w:style>
  <w:style w:type="paragraph" w:styleId="881">
    <w:name w:val="Citation intense1"/>
    <w:basedOn w:val="824"/>
    <w:next w:val="824"/>
    <w:uiPriority w:val="30"/>
    <w:pPr>
      <w:ind w:left="936" w:right="936"/>
      <w:jc w:val="left"/>
      <w:spacing w:before="200" w:after="280"/>
      <w:pBdr>
        <w:bottom w:val="single" w:color="4F81BD" w:sz="4" w:space="4"/>
      </w:pBdr>
    </w:pPr>
    <w:rPr>
      <w:b/>
      <w:bCs/>
      <w:i/>
      <w:iCs/>
      <w:color w:val="4F81BD"/>
      <w:sz w:val="20"/>
      <w14:textFill>
        <w14:solidFill>
          <w14:srgbClr w14:val="4F81BD">
            <w14:lumMod w14:val="75000"/>
            <w14:lumOff w14:val="25000"/>
          </w14:srgbClr>
        </w14:solidFill>
      </w14:textFill>
    </w:rPr>
  </w:style>
  <w:style w:type="paragraph" w:styleId="882">
    <w:name w:val="Default"/>
    <w:pPr>
      <w:spacing w:after="0" w:line="240" w:lineRule="auto"/>
    </w:pPr>
    <w:rPr>
      <w:rFonts w:ascii="Verdana" w:hAnsi="Verdana" w:cs="Verdana" w:eastAsia="Calibri"/>
      <w:color w:val="000000"/>
      <w:sz w:val="24"/>
      <w:szCs w:val="24"/>
    </w:rPr>
  </w:style>
  <w:style w:type="paragraph" w:styleId="883">
    <w:name w:val="Citation1"/>
    <w:basedOn w:val="824"/>
    <w:next w:val="824"/>
    <w:uiPriority w:val="29"/>
    <w:qFormat/>
    <w:rPr>
      <w:i/>
      <w:color w:val="404040" w:themeColor="text1" w:themeTint="BF"/>
      <w:sz w:val="20"/>
    </w:rPr>
  </w:style>
  <w:style w:type="paragraph" w:styleId="884">
    <w:name w:val="En-tête de table des matières1"/>
    <w:basedOn w:val="874"/>
    <w:next w:val="824"/>
    <w:uiPriority w:val="39"/>
    <w:unhideWhenUsed/>
    <w:qFormat/>
    <w:pPr>
      <w:jc w:val="right"/>
      <w:pBdr>
        <w:bottom w:val="none" w:color="auto" w:sz="0" w:space="0"/>
      </w:pBdr>
    </w:pPr>
    <w:rPr>
      <w:lang w:eastAsia="fr-FR"/>
    </w:rPr>
  </w:style>
  <w:style w:type="paragraph" w:styleId="885">
    <w:name w:val="Révision1"/>
    <w:hidden/>
    <w:uiPriority w:val="99"/>
    <w:semiHidden/>
    <w:pPr>
      <w:spacing w:after="0" w:line="240" w:lineRule="auto"/>
    </w:pPr>
    <w:rPr>
      <w:rFonts w:ascii="Calibri" w:hAnsi="Calibri" w:eastAsia="Calibri"/>
      <w:color w:val="404040"/>
    </w:rPr>
  </w:style>
  <w:style w:type="paragraph" w:styleId="886">
    <w:name w:val="Encadré"/>
    <w:basedOn w:val="824"/>
    <w:qFormat/>
    <w:pPr>
      <w:spacing w:after="240" w:line="240" w:lineRule="auto"/>
    </w:pPr>
    <w:rPr>
      <w:color w:val="404040" w:themeColor="text1" w:themeTint="BF"/>
      <w:sz w:val="20"/>
    </w:rPr>
  </w:style>
  <w:style w:type="character" w:styleId="887">
    <w:name w:val="Pied de page Car"/>
    <w:basedOn w:val="834"/>
    <w:uiPriority w:val="99"/>
    <w:rPr>
      <w:rFonts w:ascii="Times New Roman" w:hAnsi="Times New Roman" w:cs="Mangal" w:eastAsia="SimSun"/>
      <w:sz w:val="24"/>
      <w:szCs w:val="24"/>
      <w:lang w:eastAsia="zh-CN"/>
    </w:rPr>
  </w:style>
  <w:style w:type="character" w:styleId="888">
    <w:name w:val="Titre 1 Car"/>
    <w:basedOn w:val="834"/>
    <w:uiPriority w:val="9"/>
    <w:rPr>
      <w:rFonts w:ascii="HandelGothic BT" w:hAnsi="HandelGothic BT" w:eastAsia="Calibri"/>
      <w:smallCaps/>
      <w:color w:val="F79646" w:themeColor="accent6"/>
      <w:sz w:val="44"/>
      <w:szCs w:val="48"/>
      <w:lang w:val="fr-FR" w:eastAsia="en-US"/>
    </w:rPr>
  </w:style>
  <w:style w:type="character" w:styleId="889">
    <w:name w:val="Titre 2 Car"/>
    <w:basedOn w:val="834"/>
    <w:uiPriority w:val="9"/>
    <w:rPr>
      <w:rFonts w:ascii="HandelGothic BT" w:hAnsi="HandelGothic BT" w:eastAsia="Calibri"/>
      <w:color w:val="404040" w:themeColor="text1" w:themeTint="BF"/>
      <w:sz w:val="28"/>
      <w:szCs w:val="22"/>
      <w:lang w:val="fr-FR" w:eastAsia="en-US"/>
    </w:rPr>
  </w:style>
  <w:style w:type="character" w:styleId="890">
    <w:name w:val="Titre 3 Car"/>
    <w:basedOn w:val="834"/>
    <w:uiPriority w:val="9"/>
    <w:rPr>
      <w:rFonts w:ascii="HandelGothic BT" w:hAnsi="HandelGothic BT" w:cs="Liberation Sans" w:eastAsia="Calibri"/>
      <w:color w:val="7F7F7F" w:themeColor="text1" w:themeTint="80"/>
      <w:sz w:val="24"/>
      <w:szCs w:val="22"/>
      <w:lang w:val="fr-FR" w:eastAsia="en-US"/>
    </w:rPr>
  </w:style>
  <w:style w:type="character" w:styleId="891">
    <w:name w:val="Titre 4 Car"/>
    <w:basedOn w:val="834"/>
    <w:uiPriority w:val="9"/>
    <w:rPr>
      <w:rFonts w:ascii="Calibri" w:hAnsi="Calibri" w:eastAsia="Calibri"/>
      <w:b/>
      <w:i/>
      <w:color w:val="F79646" w:themeColor="accent6"/>
      <w:sz w:val="24"/>
      <w:szCs w:val="22"/>
      <w:lang w:val="fr-FR" w:eastAsia="en-US"/>
    </w:rPr>
  </w:style>
  <w:style w:type="character" w:styleId="892">
    <w:name w:val="Titre 5 Car"/>
    <w:basedOn w:val="834"/>
    <w:uiPriority w:val="9"/>
    <w:rPr>
      <w:rFonts w:ascii="Calibri" w:hAnsi="Calibri" w:eastAsia="Calibri"/>
      <w:b/>
      <w:i/>
      <w:color w:val="404040" w:themeColor="text1" w:themeTint="BF"/>
      <w:szCs w:val="22"/>
      <w:lang w:val="fr-FR" w:eastAsia="en-US"/>
    </w:rPr>
  </w:style>
  <w:style w:type="character" w:styleId="893">
    <w:name w:val="Titre 6 Car"/>
    <w:basedOn w:val="834"/>
    <w:uiPriority w:val="9"/>
    <w:rPr>
      <w:rFonts w:ascii="Calibri" w:hAnsi="Calibri" w:cs="Times New Roman" w:eastAsia="Times New Roman"/>
      <w:b/>
      <w:bCs/>
      <w:i/>
      <w:color w:val="F9AD6F"/>
    </w:rPr>
  </w:style>
  <w:style w:type="character" w:styleId="894">
    <w:name w:val="Titre 7 Car"/>
    <w:basedOn w:val="834"/>
    <w:uiPriority w:val="9"/>
    <w:rPr>
      <w:rFonts w:ascii="Calibri" w:hAnsi="Calibri" w:cs="Times New Roman" w:eastAsia="Calibri"/>
      <w:color w:val="3F3F3F"/>
    </w:rPr>
  </w:style>
  <w:style w:type="character" w:styleId="895">
    <w:name w:val="Texte de bulles Car"/>
    <w:basedOn w:val="834"/>
    <w:uiPriority w:val="99"/>
    <w:semiHidden/>
    <w:rPr>
      <w:rFonts w:ascii="Tahoma" w:hAnsi="Tahoma" w:cs="Tahoma" w:eastAsia="Calibri"/>
      <w:color w:val="3F3F3F"/>
      <w:sz w:val="16"/>
      <w:szCs w:val="16"/>
    </w:rPr>
  </w:style>
  <w:style w:type="character" w:styleId="896">
    <w:name w:val="En-tête Car"/>
    <w:basedOn w:val="834"/>
    <w:uiPriority w:val="99"/>
    <w:rPr>
      <w:rFonts w:ascii="Calibri" w:hAnsi="Calibri" w:cs="Times New Roman" w:eastAsia="Calibri"/>
      <w:color w:val="3F3F3F"/>
    </w:rPr>
  </w:style>
  <w:style w:type="character" w:styleId="897">
    <w:name w:val="Citation intense Car"/>
    <w:basedOn w:val="834"/>
    <w:uiPriority w:val="30"/>
    <w:rPr>
      <w:rFonts w:ascii="Calibri" w:hAnsi="Calibri" w:cs="Times New Roman" w:eastAsia="Calibri"/>
      <w:b/>
      <w:bCs/>
      <w:i/>
      <w:iCs/>
      <w:color w:val="4F81BD"/>
    </w:rPr>
  </w:style>
  <w:style w:type="character" w:styleId="898">
    <w:name w:val="Emphase intense1"/>
    <w:uiPriority w:val="21"/>
    <w:rPr>
      <w:b/>
      <w:bCs/>
      <w:i/>
      <w:iCs/>
      <w:color w:val="4F81BD"/>
    </w:rPr>
  </w:style>
  <w:style w:type="character" w:styleId="899">
    <w:name w:val="Commentaire Car"/>
    <w:basedOn w:val="834"/>
    <w:uiPriority w:val="99"/>
    <w:rPr>
      <w:rFonts w:ascii="Calibri" w:hAnsi="Calibri" w:cs="Times New Roman" w:eastAsia="Calibri"/>
      <w:color w:val="3F3F3F"/>
      <w:sz w:val="20"/>
      <w:szCs w:val="20"/>
    </w:rPr>
  </w:style>
  <w:style w:type="character" w:styleId="900">
    <w:name w:val="Objet du commentaire Car"/>
    <w:basedOn w:val="899"/>
    <w:uiPriority w:val="99"/>
    <w:semiHidden/>
    <w:rPr>
      <w:rFonts w:ascii="Calibri" w:hAnsi="Calibri" w:cs="Times New Roman" w:eastAsia="Calibri"/>
      <w:b/>
      <w:bCs/>
      <w:color w:val="3F3F3F"/>
      <w:sz w:val="20"/>
      <w:szCs w:val="20"/>
    </w:rPr>
  </w:style>
  <w:style w:type="character" w:styleId="901">
    <w:name w:val="Note de bas de page Car"/>
    <w:basedOn w:val="834"/>
    <w:uiPriority w:val="99"/>
    <w:rPr>
      <w:rFonts w:ascii="Calibri" w:hAnsi="Calibri" w:cs="Times New Roman" w:eastAsia="Calibri"/>
      <w:color w:val="3F3F3F"/>
      <w:sz w:val="20"/>
      <w:szCs w:val="20"/>
    </w:rPr>
  </w:style>
  <w:style w:type="character" w:styleId="902">
    <w:name w:val="Citation Car"/>
    <w:basedOn w:val="834"/>
    <w:uiPriority w:val="29"/>
    <w:rPr>
      <w:rFonts w:ascii="Calibri" w:hAnsi="Calibri" w:cs="Times New Roman" w:eastAsia="Calibri"/>
      <w:i/>
      <w:color w:val="3F3F3F"/>
      <w:sz w:val="20"/>
    </w:rPr>
  </w:style>
  <w:style w:type="character" w:styleId="903">
    <w:name w:val="Sans interligne Car"/>
    <w:uiPriority w:val="1"/>
    <w:rPr>
      <w:rFonts w:cs="Times New Roman" w:eastAsia="Calibri"/>
      <w:color w:val="3F3F3F"/>
      <w:sz w:val="20"/>
    </w:rPr>
  </w:style>
  <w:style w:type="character" w:styleId="904">
    <w:name w:val="Titre Car"/>
    <w:basedOn w:val="834"/>
    <w:uiPriority w:val="10"/>
    <w:rPr>
      <w:rFonts w:ascii="HandelGothic BT" w:hAnsi="HandelGothic BT" w:cs="Liberation Sans" w:eastAsia="Calibri"/>
      <w:smallCaps/>
      <w:color w:val="F39534"/>
      <w:sz w:val="52"/>
      <w:szCs w:val="72"/>
      <w:lang w:val="fr-FR" w:eastAsia="en-US"/>
    </w:rPr>
  </w:style>
  <w:style w:type="character" w:styleId="905">
    <w:name w:val="Sous-titre Car"/>
    <w:basedOn w:val="834"/>
    <w:uiPriority w:val="11"/>
    <w:rPr>
      <w:rFonts w:ascii="Calibri" w:hAnsi="Calibri" w:cs="Liberation Sans" w:eastAsia="Calibri"/>
      <w:color w:val="FFFFFF"/>
      <w:spacing w:val="36"/>
      <w:sz w:val="24"/>
      <w:szCs w:val="72"/>
      <w:shd w:val="clear" w:color="auto" w:fill="7f7f7f"/>
      <w:lang w:val="fr-FR" w:eastAsia="en-US"/>
      <w14:textFill>
        <w14:solidFill>
          <w14:srgbClr w14:val="FFFFFF">
            <w14:lumMod w14:val="75000"/>
            <w14:lumOff w14:val="25000"/>
          </w14:srgbClr>
        </w14:solidFill>
      </w14:textFill>
    </w:rPr>
  </w:style>
  <w:style w:type="character" w:styleId="906">
    <w:name w:val="Référence pâle1"/>
    <w:uiPriority w:val="31"/>
    <w:rPr>
      <w:color w:val="3B3838"/>
    </w:rPr>
  </w:style>
  <w:style w:type="character" w:styleId="907">
    <w:name w:val="annotator-hl"/>
    <w:basedOn w:val="834"/>
  </w:style>
  <w:style w:type="character" w:styleId="908">
    <w:name w:val="Encadré Car"/>
    <w:basedOn w:val="834"/>
    <w:rPr>
      <w:rFonts w:ascii="Calibri" w:hAnsi="Calibri" w:eastAsia="Calibri"/>
      <w:color w:val="404040" w:themeColor="text1" w:themeTint="BF"/>
      <w:szCs w:val="22"/>
      <w:lang w:val="fr-FR" w:eastAsia="en-US"/>
    </w:rPr>
  </w:style>
  <w:style w:type="paragraph" w:styleId="909">
    <w:name w:val="No Spacing"/>
    <w:uiPriority w:val="1"/>
    <w:qFormat/>
    <w:pPr>
      <w:spacing w:after="0" w:line="240" w:lineRule="auto"/>
    </w:pPr>
    <w:rPr>
      <w:rFonts w:ascii="Calibri" w:hAnsi="Calibri" w:eastAsia="Times New Roman"/>
      <w:color w:val="404040" w:themeColor="text1" w:themeTint="BF"/>
      <w:lang w:val="fr-FR" w:eastAsia="fr-FR"/>
    </w:rPr>
  </w:style>
  <w:style w:type="character" w:styleId="910">
    <w:name w:val="No Spacing Char"/>
    <w:uiPriority w:val="1"/>
    <w:rPr>
      <w:rFonts w:ascii="Calibri" w:hAnsi="Calibri" w:cs="Times New Roman" w:eastAsia="Calibri"/>
      <w:color w:val="404040"/>
      <w:szCs w:val="22"/>
      <w:lang w:bidi="ar-SA"/>
    </w:rPr>
  </w:style>
  <w:style w:type="character" w:styleId="911">
    <w:name w:val="Titre 8 Car"/>
    <w:basedOn w:val="834"/>
    <w:uiPriority w:val="9"/>
    <w:semiHidden/>
    <w:rPr>
      <w:rFonts w:ascii="Cambria" w:hAnsi="Cambria" w:cs="Cambria" w:eastAsia="Cambria"/>
      <w:color w:val="272727" w:themeColor="text1" w:themeTint="D8"/>
      <w:sz w:val="21"/>
      <w:szCs w:val="21"/>
      <w:lang w:eastAsia="en-US"/>
    </w:rPr>
  </w:style>
  <w:style w:type="character" w:styleId="912">
    <w:name w:val="Titre 9 Car"/>
    <w:basedOn w:val="834"/>
    <w:uiPriority w:val="9"/>
    <w:semiHidden/>
    <w:rPr>
      <w:rFonts w:ascii="Cambria" w:hAnsi="Cambria" w:cs="Cambria" w:eastAsia="Cambria"/>
      <w:i/>
      <w:iCs/>
      <w:color w:val="272727" w:themeColor="text1" w:themeTint="D8"/>
      <w:sz w:val="21"/>
      <w:szCs w:val="21"/>
      <w:lang w:eastAsia="en-US"/>
    </w:rPr>
  </w:style>
  <w:style w:type="character" w:styleId="913">
    <w:name w:val="Subtle Emphasis"/>
    <w:basedOn w:val="834"/>
    <w:uiPriority w:val="19"/>
    <w:qFormat/>
    <w:rPr>
      <w:i/>
      <w:iCs/>
      <w:color w:val="404040" w:themeColor="text1" w:themeTint="BF"/>
    </w:rPr>
  </w:style>
  <w:style w:type="paragraph" w:styleId="914">
    <w:name w:val="TOC Heading"/>
    <w:basedOn w:val="825"/>
    <w:next w:val="824"/>
    <w:uiPriority w:val="39"/>
    <w:unhideWhenUsed/>
    <w:qFormat/>
    <w:pPr>
      <w:ind w:left="0" w:firstLine="0"/>
      <w:jc w:val="center"/>
      <w:keepLines/>
      <w:keepNext/>
      <w:spacing w:before="240" w:line="259" w:lineRule="auto"/>
    </w:pPr>
    <w:rPr>
      <w:rFonts w:cs="Cambria" w:eastAsia="Cambria"/>
      <w:smallCaps w:val="0"/>
      <w:sz w:val="28"/>
      <w:szCs w:val="32"/>
      <w:lang w:eastAsia="fr-FR"/>
    </w:rPr>
  </w:style>
  <w:style w:type="paragraph" w:styleId="915">
    <w:name w:val="SousTitre"/>
    <w:basedOn w:val="862"/>
    <w:qFormat/>
    <w:pPr>
      <w:spacing w:before="120" w:after="120"/>
    </w:pPr>
    <w:rPr>
      <w:sz w:val="28"/>
    </w:rPr>
  </w:style>
  <w:style w:type="character" w:styleId="916">
    <w:name w:val="SousTitre Car"/>
    <w:basedOn w:val="905"/>
    <w:rPr>
      <w:rFonts w:ascii="Calibri" w:hAnsi="Calibri" w:cs="Liberation Sans" w:eastAsia="Calibri"/>
      <w:color w:val="FFFFFF"/>
      <w:spacing w:val="36"/>
      <w:sz w:val="28"/>
      <w:szCs w:val="72"/>
      <w:shd w:val="clear" w:color="auto" w:fill="7f7f7f"/>
      <w:lang w:val="fr-FR" w:eastAsia="en-US"/>
      <w14:textFill>
        <w14:solidFill>
          <w14:srgbClr w14:val="FFFFFF">
            <w14:lumMod w14:val="75000"/>
            <w14:lumOff w14:val="25000"/>
          </w14:srgbClr>
        </w14:solidFill>
      </w14:textFill>
    </w:rPr>
  </w:style>
  <w:style w:type="paragraph" w:styleId="917">
    <w:name w:val="Puces2"/>
    <w:basedOn w:val="919"/>
    <w:qFormat/>
    <w:pPr>
      <w:numPr>
        <w:numId w:val="5"/>
      </w:numPr>
      <w:contextualSpacing w:val="0"/>
      <w:ind w:left="714" w:hanging="355"/>
      <w:spacing w:before="60"/>
    </w:pPr>
    <w:rPr>
      <w:i/>
    </w:rPr>
  </w:style>
  <w:style w:type="character" w:styleId="918">
    <w:name w:val="Puces2 Car"/>
    <w:basedOn w:val="834"/>
    <w:rPr>
      <w:rFonts w:ascii="Calibri" w:hAnsi="Calibri" w:eastAsia="Calibri"/>
      <w:i/>
      <w:color w:val="404040" w:themeColor="text1" w:themeTint="BF"/>
      <w:szCs w:val="22"/>
      <w:lang w:val="fr-FR" w:eastAsia="en-US"/>
    </w:rPr>
  </w:style>
  <w:style w:type="paragraph" w:styleId="919">
    <w:name w:val="List Paragraph"/>
    <w:basedOn w:val="824"/>
    <w:uiPriority w:val="34"/>
    <w:pPr>
      <w:contextualSpacing/>
      <w:ind w:left="720"/>
    </w:pPr>
    <w:rPr>
      <w:color w:val="404040" w:themeColor="text1" w:themeTint="BF"/>
      <w:sz w:val="20"/>
    </w:rPr>
  </w:style>
  <w:style w:type="paragraph" w:styleId="920">
    <w:name w:val="Puces1"/>
    <w:basedOn w:val="919"/>
    <w:qFormat/>
    <w:pPr>
      <w:numPr>
        <w:numId w:val="6"/>
      </w:numPr>
      <w:contextualSpacing w:val="0"/>
      <w:ind w:left="714" w:hanging="355"/>
    </w:pPr>
  </w:style>
  <w:style w:type="character" w:styleId="921">
    <w:name w:val="Paragraphe de liste Car"/>
    <w:basedOn w:val="834"/>
    <w:uiPriority w:val="34"/>
    <w:rPr>
      <w:rFonts w:ascii="Calibri" w:hAnsi="Calibri" w:eastAsia="Calibri"/>
      <w:color w:val="404040" w:themeColor="text1" w:themeTint="BF"/>
      <w:szCs w:val="22"/>
      <w:lang w:val="fr-FR" w:eastAsia="en-US"/>
    </w:rPr>
  </w:style>
  <w:style w:type="character" w:styleId="922">
    <w:name w:val="Puces1 Car"/>
    <w:basedOn w:val="921"/>
    <w:rPr>
      <w:rFonts w:ascii="Calibri" w:hAnsi="Calibri" w:eastAsia="Calibri"/>
      <w:color w:val="404040" w:themeColor="text1" w:themeTint="BF"/>
      <w:szCs w:val="22"/>
      <w:lang w:val="fr-FR" w:eastAsia="en-US"/>
    </w:rPr>
  </w:style>
  <w:style w:type="table" w:styleId="923">
    <w:name w:val="Table Grid"/>
    <w:basedOn w:val="835"/>
    <w:uiPriority w:val="9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4">
    <w:name w:val="Footer normal"/>
    <w:basedOn w:val="824"/>
    <w:qFormat/>
    <w:pPr>
      <w:spacing w:before="0" w:after="0" w:line="240" w:lineRule="auto"/>
    </w:pPr>
    <w:rPr>
      <w:color w:val="404040" w:themeColor="text1" w:themeTint="BF"/>
      <w:sz w:val="20"/>
    </w:rPr>
  </w:style>
  <w:style w:type="paragraph" w:styleId="925">
    <w:name w:val="Footer h1"/>
    <w:basedOn w:val="824"/>
    <w:qFormat/>
    <w:pPr>
      <w:spacing w:after="0"/>
      <w:tabs>
        <w:tab w:val="center" w:pos="2001" w:leader="none"/>
      </w:tabs>
    </w:pPr>
    <w:rPr>
      <w:b/>
      <w:color w:val="F79646" w:themeColor="accent6"/>
      <w:sz w:val="20"/>
    </w:rPr>
  </w:style>
  <w:style w:type="character" w:styleId="926">
    <w:name w:val="Footer normal Car"/>
    <w:basedOn w:val="834"/>
    <w:rPr>
      <w:rFonts w:ascii="Calibri" w:hAnsi="Calibri" w:eastAsia="Calibri"/>
      <w:color w:val="404040" w:themeColor="text1" w:themeTint="BF"/>
      <w:szCs w:val="22"/>
      <w:lang w:val="fr-FR" w:eastAsia="en-US"/>
    </w:rPr>
  </w:style>
  <w:style w:type="paragraph" w:styleId="927">
    <w:name w:val="Footer Page"/>
    <w:basedOn w:val="824"/>
    <w:qFormat/>
    <w:pPr>
      <w:jc w:val="right"/>
    </w:pPr>
    <w:rPr>
      <w:color w:val="404040" w:themeColor="text1" w:themeTint="BF"/>
      <w:sz w:val="20"/>
    </w:rPr>
  </w:style>
  <w:style w:type="character" w:styleId="928">
    <w:name w:val="Footer h1 Car"/>
    <w:basedOn w:val="834"/>
    <w:rPr>
      <w:rFonts w:ascii="Calibri" w:hAnsi="Calibri" w:eastAsia="Calibri"/>
      <w:b/>
      <w:color w:val="F79646" w:themeColor="accent6"/>
      <w:szCs w:val="22"/>
      <w:lang w:val="fr-FR" w:eastAsia="en-US"/>
    </w:rPr>
  </w:style>
  <w:style w:type="character" w:styleId="929">
    <w:name w:val="Footer Page Car"/>
    <w:basedOn w:val="834"/>
    <w:rPr>
      <w:rFonts w:ascii="Calibri" w:hAnsi="Calibri" w:eastAsia="Calibri"/>
      <w:color w:val="404040" w:themeColor="text1" w:themeTint="BF"/>
      <w:szCs w:val="22"/>
      <w:lang w:val="fr-FR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Yelena Yevtykhova</cp:lastModifiedBy>
  <cp:revision>4</cp:revision>
  <dcterms:modified xsi:type="dcterms:W3CDTF">2022-04-12T16:10:43Z</dcterms:modified>
</cp:coreProperties>
</file>